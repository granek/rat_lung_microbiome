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B4EDC" w14:textId="77777777" w:rsidR="00CE70F0" w:rsidRDefault="001D3E55" w:rsidP="001D3E55">
      <w:pPr>
        <w:jc w:val="center"/>
      </w:pPr>
      <w:r>
        <w:t xml:space="preserve">Parker Lab Key to </w:t>
      </w:r>
      <w:r w:rsidR="005A0833">
        <w:t xml:space="preserve">Rat Lung </w:t>
      </w:r>
      <w:r>
        <w:t>Samples/Groups</w:t>
      </w:r>
    </w:p>
    <w:p w14:paraId="255D27C3" w14:textId="77777777" w:rsidR="001D3E55" w:rsidRDefault="001D3E55">
      <w:r>
        <w:t>Three separate experimental questions:</w:t>
      </w:r>
    </w:p>
    <w:p w14:paraId="01CB3584" w14:textId="77777777" w:rsidR="001D3E55" w:rsidRDefault="001D3E55">
      <w:r w:rsidRPr="001D3E55">
        <w:rPr>
          <w:u w:val="single"/>
        </w:rPr>
        <w:t>Experiment 1</w:t>
      </w:r>
      <w:r>
        <w:t xml:space="preserve"> </w:t>
      </w:r>
      <w:r w:rsidR="00C6249A">
        <w:t>–</w:t>
      </w:r>
      <w:r>
        <w:t xml:space="preserve"> </w:t>
      </w:r>
      <w:r w:rsidR="00C6249A">
        <w:t>How do</w:t>
      </w:r>
      <w:r>
        <w:t xml:space="preserve"> antibiotic</w:t>
      </w:r>
      <w:r w:rsidR="00C6249A">
        <w:t xml:space="preserve"> and route of</w:t>
      </w:r>
      <w:r>
        <w:t xml:space="preserve"> delivery affect microbiome of left lungs (no aspirations)?</w:t>
      </w:r>
    </w:p>
    <w:p w14:paraId="6BD0BBFA" w14:textId="77777777" w:rsidR="001D3E55" w:rsidRDefault="001D3E55" w:rsidP="001D3E55">
      <w:pPr>
        <w:pStyle w:val="ListParagraph"/>
        <w:numPr>
          <w:ilvl w:val="0"/>
          <w:numId w:val="1"/>
        </w:numPr>
      </w:pPr>
      <w:r>
        <w:t>Group 1 No antibiotics, Sample numbers NLU1 through NLU9</w:t>
      </w:r>
    </w:p>
    <w:p w14:paraId="41C85A69" w14:textId="77777777" w:rsidR="001D3E55" w:rsidRDefault="001D3E55" w:rsidP="001D3E55">
      <w:pPr>
        <w:pStyle w:val="ListParagraph"/>
        <w:numPr>
          <w:ilvl w:val="0"/>
          <w:numId w:val="1"/>
        </w:numPr>
      </w:pPr>
      <w:r>
        <w:t>Group 2 SuqQ antibiotics, Sample numbers ASNLU1 through ASNLU14</w:t>
      </w:r>
    </w:p>
    <w:p w14:paraId="3E4150FA" w14:textId="77777777" w:rsidR="001D3E55" w:rsidRDefault="001D3E55" w:rsidP="001D3E55">
      <w:pPr>
        <w:pStyle w:val="ListParagraph"/>
        <w:numPr>
          <w:ilvl w:val="0"/>
          <w:numId w:val="1"/>
        </w:numPr>
      </w:pPr>
      <w:r>
        <w:t>Group 3 IV antibiotics, Sample numbers AINLU1 through AINLU12</w:t>
      </w:r>
    </w:p>
    <w:p w14:paraId="6ACC50B3" w14:textId="77777777" w:rsidR="001D3E55" w:rsidRDefault="001D3E55" w:rsidP="001D3E55">
      <w:pPr>
        <w:pStyle w:val="ListParagraph"/>
        <w:numPr>
          <w:ilvl w:val="0"/>
          <w:numId w:val="1"/>
        </w:numPr>
      </w:pPr>
      <w:r>
        <w:t>Group 4 Oral antibiotics, Sample numbers APNLU1 through APNLU12</w:t>
      </w:r>
    </w:p>
    <w:p w14:paraId="3B40C09D" w14:textId="77777777" w:rsidR="001D3E55" w:rsidRDefault="001D3E55" w:rsidP="001D3E55"/>
    <w:p w14:paraId="3E2A1BEE" w14:textId="77777777" w:rsidR="001D3E55" w:rsidRDefault="001D3E55" w:rsidP="001D3E55">
      <w:r w:rsidRPr="001D3E55">
        <w:rPr>
          <w:u w:val="single"/>
        </w:rPr>
        <w:t>Experiment 2</w:t>
      </w:r>
      <w:r>
        <w:t xml:space="preserve"> –</w:t>
      </w:r>
      <w:r w:rsidR="00C6249A">
        <w:t xml:space="preserve"> How d</w:t>
      </w:r>
      <w:r>
        <w:t xml:space="preserve">oes </w:t>
      </w:r>
      <w:r w:rsidR="00932D87">
        <w:t xml:space="preserve">aspiration </w:t>
      </w:r>
      <w:r>
        <w:t>affect microbiome of lungs (left lung aspiration only</w:t>
      </w:r>
      <w:r w:rsidR="00932D87">
        <w:t>, no antibiotics</w:t>
      </w:r>
      <w:r>
        <w:t>)?</w:t>
      </w:r>
    </w:p>
    <w:p w14:paraId="707E4B94" w14:textId="77777777" w:rsidR="001D3E55" w:rsidRDefault="001D3E55" w:rsidP="001D3E55">
      <w:pPr>
        <w:pStyle w:val="ListParagraph"/>
        <w:numPr>
          <w:ilvl w:val="0"/>
          <w:numId w:val="2"/>
        </w:numPr>
      </w:pPr>
      <w:r>
        <w:t>Group 5</w:t>
      </w:r>
      <w:r w:rsidR="00932D87">
        <w:t>a</w:t>
      </w:r>
      <w:r>
        <w:t xml:space="preserve"> </w:t>
      </w:r>
      <w:r w:rsidR="00932D87">
        <w:t>Saline aspiration to left lung only, Sample numbers SLU1 through SLU11 for left lung</w:t>
      </w:r>
    </w:p>
    <w:p w14:paraId="38266FF7" w14:textId="77777777" w:rsidR="00932D87" w:rsidRDefault="00932D87" w:rsidP="00932D87">
      <w:pPr>
        <w:pStyle w:val="ListParagraph"/>
        <w:numPr>
          <w:ilvl w:val="0"/>
          <w:numId w:val="2"/>
        </w:numPr>
      </w:pPr>
      <w:r>
        <w:t>Group 5b Saline aspiration to left lung only, Sample numbers SRU1 through SRU11 for right lung (non-aspirated lung from same animal as 5a)</w:t>
      </w:r>
    </w:p>
    <w:p w14:paraId="35A232AB" w14:textId="77777777" w:rsidR="00C6249A" w:rsidRPr="00C6249A" w:rsidRDefault="00C6249A" w:rsidP="00C6249A">
      <w:pPr>
        <w:pStyle w:val="ListParagraph"/>
        <w:ind w:left="1440"/>
        <w:rPr>
          <w:sz w:val="18"/>
          <w:szCs w:val="18"/>
        </w:rPr>
      </w:pPr>
    </w:p>
    <w:p w14:paraId="2A7E9F17" w14:textId="77777777" w:rsidR="00932D87" w:rsidRDefault="00932D87" w:rsidP="001D3E55">
      <w:pPr>
        <w:pStyle w:val="ListParagraph"/>
        <w:numPr>
          <w:ilvl w:val="0"/>
          <w:numId w:val="2"/>
        </w:numPr>
      </w:pPr>
      <w:r>
        <w:t>Group 6a Whole gastric fluid aspiration to left lung only, Sample numbers WLU1 through WLU12 for left lung</w:t>
      </w:r>
    </w:p>
    <w:p w14:paraId="56AA0E72" w14:textId="77777777" w:rsidR="00932D87" w:rsidRDefault="00932D87" w:rsidP="00932D87">
      <w:pPr>
        <w:pStyle w:val="ListParagraph"/>
        <w:numPr>
          <w:ilvl w:val="0"/>
          <w:numId w:val="2"/>
        </w:numPr>
      </w:pPr>
      <w:r>
        <w:t>Group 6b Whole gastric fluid aspiration to left lung only, Sample numbers WRU1 through WRU12 for right lung (non-aspirated lung from same animal as 6a)</w:t>
      </w:r>
    </w:p>
    <w:p w14:paraId="54F90421" w14:textId="77777777" w:rsidR="00C6249A" w:rsidRPr="00C6249A" w:rsidRDefault="00C6249A" w:rsidP="00C6249A">
      <w:pPr>
        <w:pStyle w:val="ListParagraph"/>
        <w:ind w:left="1440"/>
        <w:rPr>
          <w:sz w:val="18"/>
          <w:szCs w:val="18"/>
        </w:rPr>
      </w:pPr>
    </w:p>
    <w:p w14:paraId="70204239" w14:textId="77777777" w:rsidR="00932D87" w:rsidRDefault="00932D87" w:rsidP="00932D87">
      <w:pPr>
        <w:pStyle w:val="ListParagraph"/>
        <w:numPr>
          <w:ilvl w:val="0"/>
          <w:numId w:val="2"/>
        </w:numPr>
      </w:pPr>
      <w:r>
        <w:t>Group 7a Irradiated gastric fluid aspiration to left lung only, Sample numbers ILU1 through ILU12 for left lung</w:t>
      </w:r>
    </w:p>
    <w:p w14:paraId="2099758D" w14:textId="77777777" w:rsidR="00932D87" w:rsidRDefault="00932D87" w:rsidP="00932D87">
      <w:pPr>
        <w:pStyle w:val="ListParagraph"/>
        <w:numPr>
          <w:ilvl w:val="0"/>
          <w:numId w:val="2"/>
        </w:numPr>
      </w:pPr>
      <w:r>
        <w:t xml:space="preserve">Group 7b Irradiated gastric fluid aspiration to left lung only, Sample numbers IRU1 through IRU12 for right lung (non-aspirated lung from same animal as </w:t>
      </w:r>
      <w:r w:rsidR="005A0833">
        <w:t>7</w:t>
      </w:r>
      <w:r>
        <w:t>a)</w:t>
      </w:r>
    </w:p>
    <w:p w14:paraId="3A3F6AFB" w14:textId="77777777" w:rsidR="005A0833" w:rsidRDefault="005A0833" w:rsidP="005A0833"/>
    <w:p w14:paraId="2DF7E0F9" w14:textId="77777777" w:rsidR="005A0833" w:rsidRDefault="005A0833" w:rsidP="005A0833">
      <w:r w:rsidRPr="005A0833">
        <w:rPr>
          <w:u w:val="single"/>
        </w:rPr>
        <w:t>Experiment 3</w:t>
      </w:r>
      <w:r>
        <w:t xml:space="preserve"> –</w:t>
      </w:r>
      <w:r w:rsidR="00C6249A">
        <w:t xml:space="preserve"> How d</w:t>
      </w:r>
      <w:r>
        <w:t>oes antibiotic use affect microbiome of aspirated lungs (left lung aspiration only)?</w:t>
      </w:r>
    </w:p>
    <w:p w14:paraId="197E765E" w14:textId="77777777" w:rsidR="005A0833" w:rsidRDefault="005A0833" w:rsidP="005A0833">
      <w:pPr>
        <w:pStyle w:val="ListParagraph"/>
        <w:numPr>
          <w:ilvl w:val="0"/>
          <w:numId w:val="3"/>
        </w:numPr>
      </w:pPr>
      <w:r>
        <w:t>Group 5a No antibiotics, Saline aspiration to left lung only, Sample numbers SLU1 through SLU11 for left lung</w:t>
      </w:r>
    </w:p>
    <w:p w14:paraId="238FB9AF" w14:textId="77777777" w:rsidR="005A0833" w:rsidRDefault="005A0833" w:rsidP="005A0833">
      <w:pPr>
        <w:pStyle w:val="ListParagraph"/>
        <w:numPr>
          <w:ilvl w:val="0"/>
          <w:numId w:val="3"/>
        </w:numPr>
      </w:pPr>
      <w:r>
        <w:t>Group 5b No antibiotics, Saline aspiration to left lung only, Sample numbers SRU1 through SRU11 for right lung (non-aspirated lung from same animal as 5a)</w:t>
      </w:r>
    </w:p>
    <w:p w14:paraId="5BD337A1" w14:textId="77777777" w:rsidR="00C6249A" w:rsidRPr="00C6249A" w:rsidRDefault="00C6249A" w:rsidP="00C6249A">
      <w:pPr>
        <w:pStyle w:val="ListParagraph"/>
        <w:ind w:left="1440"/>
        <w:rPr>
          <w:sz w:val="18"/>
          <w:szCs w:val="18"/>
        </w:rPr>
      </w:pPr>
    </w:p>
    <w:p w14:paraId="5109F926" w14:textId="77777777" w:rsidR="005A0833" w:rsidRDefault="005A0833" w:rsidP="005A0833">
      <w:pPr>
        <w:pStyle w:val="ListParagraph"/>
        <w:numPr>
          <w:ilvl w:val="0"/>
          <w:numId w:val="2"/>
        </w:numPr>
      </w:pPr>
      <w:r>
        <w:t xml:space="preserve"> Group 8a No antibiotics, Whole gastric fluid aspiration to left lung only, Sample numbers WLU13 through WLU24 for left lung</w:t>
      </w:r>
    </w:p>
    <w:p w14:paraId="06A80298" w14:textId="77777777" w:rsidR="005A0833" w:rsidRDefault="005A0833" w:rsidP="005A0833">
      <w:pPr>
        <w:pStyle w:val="ListParagraph"/>
        <w:numPr>
          <w:ilvl w:val="0"/>
          <w:numId w:val="3"/>
        </w:numPr>
      </w:pPr>
      <w:r>
        <w:t>Group 8b No antibiotics, Whole gastric fluid aspiration to left lung only, Sample numbers WRU13 through WRU24 for right lung (non-aspirated lung from same animal as 8a)</w:t>
      </w:r>
    </w:p>
    <w:p w14:paraId="7678483F" w14:textId="77777777" w:rsidR="00C6249A" w:rsidRPr="00C6249A" w:rsidRDefault="00C6249A" w:rsidP="00C6249A">
      <w:pPr>
        <w:pStyle w:val="ListParagraph"/>
        <w:ind w:left="1440"/>
        <w:rPr>
          <w:sz w:val="18"/>
          <w:szCs w:val="18"/>
        </w:rPr>
      </w:pPr>
    </w:p>
    <w:p w14:paraId="7F78A094" w14:textId="0A68120E" w:rsidR="005A0833" w:rsidRDefault="005A0833" w:rsidP="005A0833">
      <w:pPr>
        <w:pStyle w:val="ListParagraph"/>
        <w:numPr>
          <w:ilvl w:val="0"/>
          <w:numId w:val="3"/>
        </w:numPr>
      </w:pPr>
      <w:r>
        <w:t xml:space="preserve">Group 9a SubQ antibiotics, Whole gastric fluid aspiration to left lung only, Sample numbers </w:t>
      </w:r>
      <w:ins w:id="0" w:author="Josh Granek" w:date="2016-06-30T15:46:00Z">
        <w:r w:rsidR="005B5A7B">
          <w:t>ASWLU1</w:t>
        </w:r>
      </w:ins>
      <w:del w:id="1" w:author="Josh Granek" w:date="2016-06-30T15:46:00Z">
        <w:r w:rsidDel="005B5A7B">
          <w:delText>WLU13</w:delText>
        </w:r>
      </w:del>
      <w:r>
        <w:t xml:space="preserve"> through </w:t>
      </w:r>
      <w:ins w:id="2" w:author="Josh Granek" w:date="2016-06-30T15:46:00Z">
        <w:r w:rsidR="005B5A7B">
          <w:t>ASWLU</w:t>
        </w:r>
        <w:r w:rsidR="005B5A7B" w:rsidRPr="005B5A7B">
          <w:t>12</w:t>
        </w:r>
      </w:ins>
      <w:del w:id="3" w:author="Josh Granek" w:date="2016-06-30T15:46:00Z">
        <w:r w:rsidDel="005B5A7B">
          <w:delText xml:space="preserve">WLU24 </w:delText>
        </w:r>
      </w:del>
      <w:r>
        <w:t>for left lung</w:t>
      </w:r>
    </w:p>
    <w:p w14:paraId="51B54C2B" w14:textId="117A695B" w:rsidR="005A0833" w:rsidRDefault="005A0833" w:rsidP="005A0833">
      <w:pPr>
        <w:pStyle w:val="ListParagraph"/>
        <w:numPr>
          <w:ilvl w:val="0"/>
          <w:numId w:val="3"/>
        </w:numPr>
      </w:pPr>
      <w:r>
        <w:t xml:space="preserve">Group 9b SubQ antibiotics, Whole gastric fluid aspiration to left lung only, Sample numbers </w:t>
      </w:r>
      <w:ins w:id="4" w:author="Josh Granek" w:date="2016-06-30T15:47:00Z">
        <w:r w:rsidR="00E150D6">
          <w:t>ASWRU1</w:t>
        </w:r>
        <w:bookmarkStart w:id="5" w:name="_GoBack"/>
        <w:bookmarkEnd w:id="5"/>
        <w:r w:rsidR="00E150D6">
          <w:t xml:space="preserve"> </w:t>
        </w:r>
      </w:ins>
      <w:del w:id="6" w:author="Josh Granek" w:date="2016-06-30T15:47:00Z">
        <w:r w:rsidDel="00E150D6">
          <w:delText xml:space="preserve">WRU13 </w:delText>
        </w:r>
      </w:del>
      <w:r>
        <w:t xml:space="preserve">through </w:t>
      </w:r>
      <w:ins w:id="7" w:author="Josh Granek" w:date="2016-06-30T15:47:00Z">
        <w:r w:rsidR="00E150D6">
          <w:t>ASWRU</w:t>
        </w:r>
        <w:r w:rsidR="00E150D6" w:rsidRPr="00E150D6">
          <w:t>12</w:t>
        </w:r>
        <w:r w:rsidR="00E150D6">
          <w:t xml:space="preserve"> </w:t>
        </w:r>
      </w:ins>
      <w:del w:id="8" w:author="Josh Granek" w:date="2016-06-30T15:47:00Z">
        <w:r w:rsidDel="00E150D6">
          <w:delText xml:space="preserve">WRU24 </w:delText>
        </w:r>
      </w:del>
      <w:r>
        <w:t>for right lung (non-aspirated lung from same animal as 9a)</w:t>
      </w:r>
    </w:p>
    <w:p w14:paraId="3337F7F2" w14:textId="77777777" w:rsidR="00932D87" w:rsidRDefault="00932D87" w:rsidP="00932D87">
      <w:pPr>
        <w:pStyle w:val="ListParagraph"/>
        <w:ind w:left="1440"/>
      </w:pPr>
    </w:p>
    <w:p w14:paraId="052FCF17" w14:textId="77777777" w:rsidR="001D3E55" w:rsidRDefault="001D3E55"/>
    <w:sectPr w:rsidR="001D3E55" w:rsidSect="005A08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F06A2"/>
    <w:multiLevelType w:val="hybridMultilevel"/>
    <w:tmpl w:val="4FC6C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E76AEA"/>
    <w:multiLevelType w:val="hybridMultilevel"/>
    <w:tmpl w:val="B900E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062043"/>
    <w:multiLevelType w:val="hybridMultilevel"/>
    <w:tmpl w:val="BC5CA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h Granek">
    <w15:presenceInfo w15:providerId="None" w15:userId="Josh Gran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55"/>
    <w:rsid w:val="001D3E55"/>
    <w:rsid w:val="005A0833"/>
    <w:rsid w:val="005B5A7B"/>
    <w:rsid w:val="007B706B"/>
    <w:rsid w:val="00932D87"/>
    <w:rsid w:val="009F39BF"/>
    <w:rsid w:val="00C6249A"/>
    <w:rsid w:val="00CE70F0"/>
    <w:rsid w:val="00E1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DD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A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A7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342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 Health System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Duke Surgery</dc:creator>
  <cp:lastModifiedBy>Josh Granek</cp:lastModifiedBy>
  <cp:revision>4</cp:revision>
  <dcterms:created xsi:type="dcterms:W3CDTF">2016-04-07T14:25:00Z</dcterms:created>
  <dcterms:modified xsi:type="dcterms:W3CDTF">2016-06-30T19:47:00Z</dcterms:modified>
</cp:coreProperties>
</file>